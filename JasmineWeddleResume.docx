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Cal Poly Pomona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Pomona, CA | BBA focus in CIS |(2019-2023)| GPA: 3.92 | Kellogg Honors College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</w:rPr>
      </w:pPr>
      <w:ins w:author="Jasmine Weddle" w:id="0" w:date="2021-09-20T15:18:5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EXPERIENCE</w:t>
        </w:r>
      </w:ins>
      <w:del w:author="Jasmine Weddle" w:id="0" w:date="2021-09-20T15:18:59Z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delText xml:space="preserve">EMPLOYMENT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i w:val="1"/>
        </w:rPr>
      </w:pPr>
      <w:ins w:author="Jasmine Weddle" w:id="1" w:date="2021-09-20T15:19:16Z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rtl w:val="0"/>
          </w:rPr>
          <w:t xml:space="preserve">Supplemental Instructor</w:t>
        </w:r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|</w:t>
        </w:r>
      </w:ins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  <w:rPrChange w:author="Jasmine Weddle" w:id="2" w:date="2021-09-20T15:19:16Z">
            <w:rPr>
              <w:rFonts w:ascii="Times New Roman" w:cs="Times New Roman" w:eastAsia="Times New Roman" w:hAnsi="Times New Roman"/>
              <w:b w:val="1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Cal Poly Pomona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Pomona, CA| (Aug. 2020-May 2021)|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  <w:rPrChange w:author="Jasmine Weddle" w:id="3" w:date="2021-09-20T15:19:40Z">
            <w:rPr>
              <w:rFonts w:ascii="Times New Roman" w:cs="Times New Roman" w:eastAsia="Times New Roman" w:hAnsi="Times New Roman"/>
              <w:u w:val="none"/>
            </w:rPr>
          </w:rPrChange>
        </w:rPr>
        <w:pPrChange w:author="Jasmine Weddle" w:id="0" w:date="2021-09-20T15:19:40Z">
          <w:pPr>
            <w:pageBreakBefore w:val="0"/>
            <w:numPr>
              <w:ilvl w:val="0"/>
              <w:numId w:val="4"/>
            </w:numPr>
            <w:ind w:left="720" w:hanging="36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Hosted tutoring and review sessions for 146 students over 2 semesters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student participation by 102% over previous semesters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100% of attending students passed the class, 87% of which with a B or better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Rolling Robots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Palos Verdes, CA (Oct. 2017-Present)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After School Teacher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3"/>
        </w:numPr>
        <w:spacing w:before="13.360595703125" w:line="272.61817932128906" w:lineRule="auto"/>
        <w:ind w:left="720" w:right="1080.25878906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Taught classes including Python, Roblox (Lua), &amp; App Development to students ages 4-16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Designed Python curriculum to teach programming fundamentals including object oriented programming, data structures, function and class design, and more in two one-week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Created an inventory management tool that automatically sends an email with what needs to be purchased each week using Google Sheets and Google Apps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LEADERSHIP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Cal Poly Pomona Hyperloop Club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Business Lead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(Fall 2019-Spring 2020)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6"/>
        </w:numPr>
        <w:spacing w:after="0" w:afterAutospacing="0" w:before="43.2598876953125" w:line="272.618179321289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fundraising of over $5,000 in the 2019-2020 season via corporate sponsorship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6"/>
        </w:numPr>
        <w:spacing w:after="0" w:afterAutospacing="0" w:before="0" w:beforeAutospacing="0" w:line="272.618179321289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fundraising strategy and materials to raise funds and building materials </w:t>
      </w:r>
      <w:ins w:author="Jasmine Weddle" w:id="4" w:date="2021-09-20T15:27:2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to make pod thing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Coached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“pitch team” in sales for presentation at various local firms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First Robotics Team 2710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(2017-2019)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Programming Lead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43.2598876953125" w:line="272.61817932128906" w:lineRule="auto"/>
        <w:ind w:left="720" w:right="550.8966064453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wrote all autonomous and driver control robot code in a 6-week time frame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Java and necessary libraries to team members 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Palos Verdes Peninsula High School First Robotics Team 2637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Business Lead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(2016-2017)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and managed simultaneous projects for the sub-teams including PR and marketing, logistics, outreach, fundraising, and admin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7"/>
        </w:numPr>
        <w:spacing w:after="0" w:afterAutospacing="0" w:before="0" w:beforeAutospacing="0" w:line="272.61817932128906" w:lineRule="auto"/>
        <w:ind w:left="720" w:right="17.823486328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events for 70 person team including multi-day competitions across state lines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7"/>
        </w:numPr>
        <w:spacing w:after="0" w:afterAutospacing="0" w:before="0" w:beforeAutospacing="0" w:line="272.61817932128906" w:lineRule="auto"/>
        <w:ind w:left="720" w:right="17.823486328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 budget of over $100,000 to facilitate all team activities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7"/>
        </w:numPr>
        <w:spacing w:before="0" w:beforeAutospacing="0" w:line="272.61817932128906" w:lineRule="auto"/>
        <w:ind w:left="720" w:right="758.2891845703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fundraising of over $20,000 of cash and in-kind materials via corporate sponsorship 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Probability and Statistics Final Project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(Spring 2021)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Utilized UCI machine learning repository to design and evaluate models to predict a chosen variable using R using both linear and quadratic regression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highlight w:val="white"/>
        </w:rPr>
      </w:pPr>
      <w:ins w:author="Jasmine Weddle" w:id="5" w:date="2021-09-20T15:31:44Z">
        <w:r w:rsidDel="00000000" w:rsidR="00000000" w:rsidRPr="00000000">
          <w:rPr>
            <w:rFonts w:ascii="Times New Roman" w:cs="Times New Roman" w:eastAsia="Times New Roman" w:hAnsi="Times New Roman"/>
            <w:b w:val="1"/>
            <w:highlight w:val="white"/>
            <w:rtl w:val="0"/>
          </w:rPr>
          <w:t xml:space="preserve">Relevant</w:t>
        </w:r>
      </w:ins>
      <w:del w:author="Jasmine Weddle" w:id="5" w:date="2021-09-20T15:31:44Z">
        <w:r w:rsidDel="00000000" w:rsidR="00000000" w:rsidRPr="00000000">
          <w:rPr>
            <w:rFonts w:ascii="Times New Roman" w:cs="Times New Roman" w:eastAsia="Times New Roman" w:hAnsi="Times New Roman"/>
            <w:b w:val="1"/>
            <w:highlight w:val="white"/>
            <w:rtl w:val="0"/>
          </w:rPr>
          <w:delText xml:space="preserve">CPP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COURSEWORK: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Microeconomics, Macroeconomics, Financial Accounting, Managerial Accounting, Business Communication, Java, Data Structures and Algorithms, Probability &amp; Statistics 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Python, HTML, CSS, Bash, C, Lua, MS Office Suite, Google Suite, Eclipse, Git, R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smine Weddle" w:id="0" w:date="2021-09-20T15:18:20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 State Polytechnic University, Pomona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jc w:val="center"/>
      <w:rPr>
        <w:del w:author="Jasmine Weddle" w:id="6" w:date="2021-09-20T15:33:00Z"/>
        <w:rFonts w:ascii="Times New Roman" w:cs="Times New Roman" w:eastAsia="Times New Roman" w:hAnsi="Times New Roman"/>
      </w:rPr>
    </w:pPr>
    <w:del w:author="Jasmine Weddle" w:id="6" w:date="2021-09-20T15:33:00Z">
      <w:r w:rsidDel="00000000" w:rsidR="00000000" w:rsidRPr="00000000">
        <w:rPr>
          <w:rFonts w:ascii="Times New Roman" w:cs="Times New Roman" w:eastAsia="Times New Roman" w:hAnsi="Times New Roman"/>
          <w:rtl w:val="0"/>
        </w:rPr>
        <w:delText xml:space="preserve">Jasmine Weddle</w:delText>
      </w:r>
    </w:del>
  </w:p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</w:rPr>
    </w:pPr>
    <w:del w:author="Jasmine Weddle" w:id="6" w:date="2021-09-20T15:33:00Z">
      <w:r w:rsidDel="00000000" w:rsidR="00000000" w:rsidRPr="00000000">
        <w:fldChar w:fldCharType="begin"/>
      </w:r>
      <w:r w:rsidDel="00000000" w:rsidR="00000000" w:rsidRPr="00000000">
        <w:delInstrText xml:space="preserve">HYPERLINK "mailto:jweddle@cpp.edu"</w:delInstrText>
      </w:r>
      <w:r w:rsidDel="00000000" w:rsidR="00000000" w:rsidRPr="00000000"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delText xml:space="preserve">jweddle@cpp.edu</w:delTex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delText xml:space="preserve"> | (424)-423-9063</w:delText>
      </w:r>
    </w:del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Jasmine Weddle</w:t>
    </w:r>
  </w:p>
  <w:p w:rsidR="00000000" w:rsidDel="00000000" w:rsidP="00000000" w:rsidRDefault="00000000" w:rsidRPr="00000000" w14:paraId="00000026">
    <w:pPr>
      <w:pageBreakBefore w:val="0"/>
      <w:jc w:val="center"/>
      <w:rPr>
        <w:rFonts w:ascii="Times New Roman" w:cs="Times New Roman" w:eastAsia="Times New Roman" w:hAnsi="Times New Roman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jweddle@cpp.edu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| (424)-423-9063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weddle@cp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